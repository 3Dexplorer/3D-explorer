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0B5" w:rsidRDefault="001210B5" w:rsidP="00622F56">
      <w:pPr>
        <w:jc w:val="center"/>
        <w:rPr>
          <w:lang w:val="en-US"/>
        </w:rPr>
      </w:pPr>
      <w:r>
        <w:rPr>
          <w:lang w:val="en-US"/>
        </w:rPr>
        <w:t>Why I am considering transferring from my current college</w:t>
      </w:r>
    </w:p>
    <w:p w:rsidR="001210B5" w:rsidRPr="00A20969" w:rsidRDefault="001210B5">
      <w:pPr>
        <w:rPr>
          <w:lang w:val="en-US"/>
        </w:rPr>
      </w:pPr>
      <w:r>
        <w:rPr>
          <w:lang w:val="en-US"/>
        </w:rPr>
        <w:t xml:space="preserve">I am transferring from </w:t>
      </w: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Bunker Hill</w:t>
          </w:r>
        </w:smartTag>
        <w:r>
          <w:rPr>
            <w:lang w:val="en-US"/>
          </w:rPr>
          <w:t xml:space="preserve"> </w:t>
        </w:r>
        <w:smartTag w:uri="urn:schemas-microsoft-com:office:smarttags" w:element="PlaceType">
          <w:r>
            <w:rPr>
              <w:lang w:val="en-US"/>
            </w:rPr>
            <w:t>Community College</w:t>
          </w:r>
        </w:smartTag>
      </w:smartTag>
      <w:r>
        <w:rPr>
          <w:lang w:val="en-US"/>
        </w:rPr>
        <w:t xml:space="preserve">, because I want to earn a Bachelor’s Degree in Electrical Engineering and Computer Science. The community college doesn’t offer any Bachelor’s Degree, so I am in process of earning Associate’s Degree in Computer Science, since there is no degree for Electrical Engineering. At the end of this Spring semester I will complete all required science and math courses. At this moment I took two semesters of calculus-based physics, five semesters of computer programming, three semesters of calculus-based math, and one semester of biology and chemistry each. Currently I am taking one programming and one calculus-based math course, excluding humanities. After I will graduate from </w:t>
      </w: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Bunker Hill</w:t>
          </w:r>
        </w:smartTag>
        <w:r>
          <w:rPr>
            <w:lang w:val="en-US"/>
          </w:rPr>
          <w:t xml:space="preserve"> </w:t>
        </w:r>
        <w:smartTag w:uri="urn:schemas-microsoft-com:office:smarttags" w:element="PlaceType">
          <w:r>
            <w:rPr>
              <w:lang w:val="en-US"/>
            </w:rPr>
            <w:t>Community College</w:t>
          </w:r>
        </w:smartTag>
      </w:smartTag>
      <w:r>
        <w:rPr>
          <w:lang w:val="en-US"/>
        </w:rPr>
        <w:t xml:space="preserve"> I have to transfer into four-year university and proceed into earning my Bachelor’s Degree.</w:t>
      </w:r>
      <w:bookmarkStart w:id="0" w:name="_GoBack"/>
      <w:bookmarkEnd w:id="0"/>
      <w:r>
        <w:rPr>
          <w:lang w:val="en-US"/>
        </w:rPr>
        <w:t xml:space="preserve"> </w:t>
      </w:r>
      <w:ins w:id="1" w:author="Dana" w:date="2012-02-11T03:16:00Z">
        <w:r>
          <w:rPr>
            <w:lang w:val="en-US"/>
          </w:rPr>
          <w:t xml:space="preserve">And </w:t>
        </w:r>
      </w:ins>
      <w:ins w:id="2" w:author="Dana" w:date="2012-02-11T03:17:00Z">
        <w:r>
          <w:rPr>
            <w:lang w:val="en-US"/>
          </w:rPr>
          <w:t>my</w:t>
        </w:r>
      </w:ins>
      <w:ins w:id="3" w:author="Dana" w:date="2012-02-11T03:18:00Z">
        <w:r>
          <w:rPr>
            <w:lang w:val="en-US"/>
          </w:rPr>
          <w:t xml:space="preserve"> first</w:t>
        </w:r>
      </w:ins>
      <w:ins w:id="4" w:author="Dana" w:date="2012-02-11T03:17:00Z">
        <w:r>
          <w:rPr>
            <w:lang w:val="en-US"/>
          </w:rPr>
          <w:t xml:space="preserve"> priority choice for the transfer, if I get lucky</w:t>
        </w:r>
      </w:ins>
      <w:ins w:id="5" w:author="Dana" w:date="2012-02-11T03:18:00Z">
        <w:r>
          <w:rPr>
            <w:lang w:val="en-US"/>
          </w:rPr>
          <w:t>,</w:t>
        </w:r>
      </w:ins>
      <w:ins w:id="6" w:author="Dana" w:date="2012-02-11T03:17:00Z">
        <w:r>
          <w:rPr>
            <w:lang w:val="en-US"/>
          </w:rPr>
          <w:t xml:space="preserve"> is MIT.</w:t>
        </w:r>
      </w:ins>
    </w:p>
    <w:sectPr w:rsidR="001210B5" w:rsidRPr="00A20969" w:rsidSect="000B7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0969"/>
    <w:rsid w:val="000617FB"/>
    <w:rsid w:val="000B7BB7"/>
    <w:rsid w:val="001210B5"/>
    <w:rsid w:val="0060434A"/>
    <w:rsid w:val="00622F56"/>
    <w:rsid w:val="0064069F"/>
    <w:rsid w:val="00644774"/>
    <w:rsid w:val="00740716"/>
    <w:rsid w:val="00761A6D"/>
    <w:rsid w:val="007B5D88"/>
    <w:rsid w:val="008E5631"/>
    <w:rsid w:val="00A20969"/>
    <w:rsid w:val="00A40E94"/>
    <w:rsid w:val="00A4782E"/>
    <w:rsid w:val="00AC7D6B"/>
    <w:rsid w:val="00C27FE8"/>
    <w:rsid w:val="00E05EEA"/>
    <w:rsid w:val="00E442A8"/>
    <w:rsid w:val="00F11C3C"/>
    <w:rsid w:val="00FB7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BB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B78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0F4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187</TotalTime>
  <Pages>1</Pages>
  <Words>146</Words>
  <Characters>836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Aibek</dc:creator>
  <cp:keywords/>
  <dc:description/>
  <cp:lastModifiedBy>Dana</cp:lastModifiedBy>
  <cp:revision>9</cp:revision>
  <dcterms:created xsi:type="dcterms:W3CDTF">2012-02-01T04:30:00Z</dcterms:created>
  <dcterms:modified xsi:type="dcterms:W3CDTF">2012-02-10T21:18:00Z</dcterms:modified>
</cp:coreProperties>
</file>